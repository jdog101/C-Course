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CB0742" w14:textId="73B4FDC6" w:rsidR="00AA6A8B" w:rsidRDefault="00AA6A8B" w:rsidP="00AA6A8B">
      <w:pPr>
        <w:spacing w:after="0" w:line="256" w:lineRule="auto"/>
        <w:ind w:right="1496"/>
        <w:jc w:val="righ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Paul Cummings</w:t>
      </w:r>
      <w:bookmarkStart w:id="0" w:name="_GoBack"/>
      <w:bookmarkEnd w:id="0"/>
    </w:p>
    <w:p w14:paraId="04E22BBF" w14:textId="77777777" w:rsidR="00AA6A8B" w:rsidRDefault="00AA6A8B" w:rsidP="00B3769E">
      <w:pPr>
        <w:spacing w:after="0" w:line="256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</w:p>
    <w:p w14:paraId="7CB04600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ITCS 1212L</w:t>
      </w:r>
    </w:p>
    <w:p w14:paraId="117A606B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sz w:val="24"/>
          <w:szCs w:val="24"/>
        </w:rPr>
      </w:pPr>
    </w:p>
    <w:p w14:paraId="1ED1AA70" w14:textId="77777777" w:rsidR="00B3769E" w:rsidRDefault="00B3769E" w:rsidP="00B3769E">
      <w:pPr>
        <w:spacing w:after="0" w:line="256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Post-lab 2</w:t>
      </w:r>
    </w:p>
    <w:p w14:paraId="6C843BB0" w14:textId="77777777" w:rsidR="00B3769E" w:rsidRDefault="00B3769E" w:rsidP="00B3769E">
      <w:pPr>
        <w:spacing w:after="0" w:line="256" w:lineRule="auto"/>
        <w:ind w:right="1496"/>
        <w:rPr>
          <w:rFonts w:asciiTheme="minorHAnsi" w:hAnsiTheme="minorHAnsi"/>
          <w:sz w:val="24"/>
          <w:szCs w:val="24"/>
        </w:rPr>
      </w:pPr>
    </w:p>
    <w:p w14:paraId="27F2C733" w14:textId="77777777" w:rsidR="00B3769E" w:rsidRDefault="00B3769E" w:rsidP="00FA43D2">
      <w:pPr>
        <w:spacing w:after="0" w:line="256" w:lineRule="auto"/>
        <w:ind w:left="0" w:right="0" w:firstLine="0"/>
        <w:jc w:val="left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You are going to practice on the following topics:</w:t>
      </w:r>
    </w:p>
    <w:p w14:paraId="27D0B789" w14:textId="77777777" w:rsidR="00B3769E" w:rsidRDefault="00B3769E" w:rsidP="00B3769E">
      <w:pPr>
        <w:spacing w:after="13"/>
        <w:ind w:left="-5" w:right="879"/>
        <w:rPr>
          <w:rFonts w:asciiTheme="minorHAnsi" w:hAnsiTheme="minorHAnsi"/>
          <w:bCs/>
          <w:color w:val="auto"/>
          <w:sz w:val="24"/>
          <w:szCs w:val="24"/>
        </w:rPr>
      </w:pPr>
      <w:r>
        <w:rPr>
          <w:rFonts w:asciiTheme="minorHAnsi" w:hAnsiTheme="minorHAnsi"/>
          <w:bCs/>
          <w:color w:val="auto"/>
          <w:sz w:val="24"/>
          <w:szCs w:val="24"/>
        </w:rPr>
        <w:t>Sequence,</w:t>
      </w:r>
      <w:r w:rsidR="00B33F36">
        <w:rPr>
          <w:rFonts w:asciiTheme="minorHAnsi" w:hAnsiTheme="minorHAnsi"/>
          <w:bCs/>
          <w:color w:val="auto"/>
          <w:sz w:val="24"/>
          <w:szCs w:val="24"/>
        </w:rPr>
        <w:t xml:space="preserve"> Flowcharts,</w:t>
      </w:r>
      <w:r>
        <w:rPr>
          <w:rFonts w:asciiTheme="minorHAnsi" w:hAnsiTheme="minorHAnsi"/>
          <w:bCs/>
          <w:color w:val="auto"/>
          <w:sz w:val="24"/>
          <w:szCs w:val="24"/>
        </w:rPr>
        <w:t xml:space="preserve"> Identifiers, Fundamental data types, Declaration of variables, Initialization of variables,  assignment operators, arithmetic operators, compound assignments, increase and decrease, standard input and output.</w:t>
      </w:r>
    </w:p>
    <w:p w14:paraId="0D1DCB9A" w14:textId="77777777" w:rsidR="00EA7AF3" w:rsidRDefault="00EA7AF3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0A1A0A2E" w14:textId="77777777" w:rsidR="00B33F36" w:rsidRDefault="00B33F36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24054C9F" w14:textId="77777777" w:rsidR="00042AA2" w:rsidRPr="00A31DC3" w:rsidRDefault="00F82723" w:rsidP="00A31DC3">
      <w:pPr>
        <w:pStyle w:val="ListParagraph"/>
        <w:numPr>
          <w:ilvl w:val="0"/>
          <w:numId w:val="6"/>
        </w:numPr>
        <w:spacing w:after="0" w:line="256" w:lineRule="auto"/>
        <w:ind w:right="0"/>
        <w:rPr>
          <w:rFonts w:asciiTheme="minorHAnsi" w:hAnsiTheme="minorHAnsi"/>
          <w:b/>
          <w:sz w:val="24"/>
          <w:szCs w:val="24"/>
        </w:rPr>
      </w:pPr>
      <w:r w:rsidRPr="00A31DC3">
        <w:rPr>
          <w:rFonts w:asciiTheme="minorHAnsi" w:hAnsiTheme="minorHAnsi"/>
          <w:b/>
          <w:sz w:val="24"/>
          <w:szCs w:val="24"/>
        </w:rPr>
        <w:t>Answer the following qu</w:t>
      </w:r>
      <w:r w:rsidR="00C2424C">
        <w:rPr>
          <w:rFonts w:asciiTheme="minorHAnsi" w:hAnsiTheme="minorHAnsi"/>
          <w:b/>
          <w:sz w:val="24"/>
          <w:szCs w:val="24"/>
        </w:rPr>
        <w:t>estions based on what you learn</w:t>
      </w:r>
      <w:r w:rsidR="00332CAD">
        <w:rPr>
          <w:rFonts w:asciiTheme="minorHAnsi" w:hAnsiTheme="minorHAnsi"/>
          <w:b/>
          <w:sz w:val="24"/>
          <w:szCs w:val="24"/>
        </w:rPr>
        <w:t>e</w:t>
      </w:r>
      <w:r w:rsidR="00C2424C">
        <w:rPr>
          <w:rFonts w:asciiTheme="minorHAnsi" w:hAnsiTheme="minorHAnsi"/>
          <w:b/>
          <w:sz w:val="24"/>
          <w:szCs w:val="24"/>
        </w:rPr>
        <w:t>d</w:t>
      </w:r>
      <w:r w:rsidRPr="00A31DC3">
        <w:rPr>
          <w:rFonts w:asciiTheme="minorHAnsi" w:hAnsiTheme="minorHAnsi"/>
          <w:b/>
          <w:sz w:val="24"/>
          <w:szCs w:val="24"/>
        </w:rPr>
        <w:t xml:space="preserve"> in lab and lab lesson 2:</w:t>
      </w:r>
    </w:p>
    <w:p w14:paraId="7A59354B" w14:textId="77777777" w:rsidR="00F82723" w:rsidRDefault="00F82723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4B5E6DAA" w14:textId="77777777" w:rsidR="009525E4" w:rsidRDefault="009525E4" w:rsidP="009525E4">
      <w:pPr>
        <w:pStyle w:val="ListParagraph"/>
        <w:numPr>
          <w:ilvl w:val="0"/>
          <w:numId w:val="5"/>
        </w:numPr>
        <w:ind w:right="2465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 xml:space="preserve">What are the rules of declaring identifiers in C++? </w:t>
      </w:r>
    </w:p>
    <w:p w14:paraId="62575982" w14:textId="4C11CC62" w:rsidR="00333B6E" w:rsidRPr="00333B6E" w:rsidRDefault="00333B6E" w:rsidP="00333B6E">
      <w:pPr>
        <w:pStyle w:val="ListParagraph"/>
        <w:ind w:right="2465" w:firstLine="0"/>
        <w:jc w:val="left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Must start with a letter.  The identifier must contain, letters, numbers, or underscores only.  The identifier cannot be a reserved term.</w:t>
      </w:r>
    </w:p>
    <w:p w14:paraId="00A1F07F" w14:textId="77777777" w:rsidR="009525E4" w:rsidRDefault="009525E4" w:rsidP="009525E4">
      <w:pPr>
        <w:pStyle w:val="ListParagraph"/>
        <w:ind w:right="2465" w:firstLine="0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5F93F487" w14:textId="77777777" w:rsidR="009525E4" w:rsidRPr="005F2AC8" w:rsidRDefault="009525E4" w:rsidP="009525E4">
      <w:pPr>
        <w:pStyle w:val="ListParagraph"/>
        <w:numPr>
          <w:ilvl w:val="0"/>
          <w:numId w:val="5"/>
        </w:numPr>
        <w:ind w:right="777"/>
        <w:jc w:val="left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U</w:t>
      </w:r>
      <w:r w:rsidRPr="005F2AC8">
        <w:rPr>
          <w:rFonts w:asciiTheme="minorHAnsi" w:hAnsiTheme="minorHAnsi"/>
          <w:color w:val="auto"/>
          <w:sz w:val="24"/>
          <w:szCs w:val="24"/>
        </w:rPr>
        <w:t xml:space="preserve">se your own judgment to find a correct replacement for each </w:t>
      </w:r>
      <w:r>
        <w:rPr>
          <w:rFonts w:asciiTheme="minorHAnsi" w:hAnsiTheme="minorHAnsi"/>
          <w:color w:val="auto"/>
          <w:sz w:val="24"/>
          <w:szCs w:val="24"/>
        </w:rPr>
        <w:t>i</w:t>
      </w:r>
      <w:r w:rsidRPr="005F2AC8">
        <w:rPr>
          <w:rFonts w:asciiTheme="minorHAnsi" w:hAnsiTheme="minorHAnsi"/>
          <w:color w:val="auto"/>
          <w:sz w:val="24"/>
          <w:szCs w:val="24"/>
        </w:rPr>
        <w:t xml:space="preserve">ncorrect name </w:t>
      </w:r>
    </w:p>
    <w:p w14:paraId="4A18C851" w14:textId="1BEA1326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spellStart"/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int</w:t>
      </w:r>
      <w:proofErr w:type="spellEnd"/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  a-b, </w:t>
      </w:r>
      <w:proofErr w:type="spellStart"/>
      <w:r w:rsidR="00333B6E" w:rsidRP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color w:val="auto"/>
          <w:sz w:val="24"/>
          <w:szCs w:val="24"/>
        </w:rPr>
        <w:t xml:space="preserve"> </w:t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aThruB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>;</w:t>
      </w:r>
    </w:p>
    <w:p w14:paraId="33C9B899" w14:textId="04B0287A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spellStart"/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a?</w:t>
      </w:r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>b</w:t>
      </w:r>
      <w:proofErr w:type="spell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, 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</w:t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aOrB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>;</w:t>
      </w:r>
    </w:p>
    <w:p w14:paraId="5CBB9202" w14:textId="22102016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a</w:t>
      </w:r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b, 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</w:t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aB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>;</w:t>
      </w:r>
    </w:p>
    <w:p w14:paraId="22DD3B0F" w14:textId="58563624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my</w:t>
      </w:r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Integer,  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</w:t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myInteger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>;</w:t>
      </w:r>
    </w:p>
    <w:p w14:paraId="1C2F6A3F" w14:textId="733C61E6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total</w:t>
      </w:r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discount,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float </w:t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totalDiscount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>;</w:t>
      </w:r>
    </w:p>
    <w:p w14:paraId="620BA46A" w14:textId="74A14203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spellStart"/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int</w:t>
      </w:r>
      <w:proofErr w:type="spellEnd"/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1a, 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a1;</w:t>
      </w:r>
    </w:p>
    <w:p w14:paraId="1863EAC2" w14:textId="75FE63BB" w:rsidR="00333B6E" w:rsidRPr="00333B6E" w:rsidRDefault="009525E4" w:rsidP="00333B6E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r w:rsidRPr="00492B1D">
        <w:rPr>
          <w:rFonts w:ascii="Courier New" w:hAnsi="Courier New" w:cs="Courier New"/>
          <w:color w:val="auto"/>
          <w:sz w:val="24"/>
          <w:szCs w:val="24"/>
        </w:rPr>
        <w:t>1b;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b1;</w:t>
      </w:r>
    </w:p>
    <w:p w14:paraId="280913BD" w14:textId="67ACB81F" w:rsidR="009525E4" w:rsidRPr="00333B6E" w:rsidRDefault="009525E4" w:rsidP="009525E4">
      <w:pPr>
        <w:pStyle w:val="ListParagraph"/>
        <w:ind w:right="2465" w:firstLine="0"/>
        <w:jc w:val="left"/>
        <w:rPr>
          <w:rFonts w:ascii="Courier New" w:hAnsi="Courier New" w:cs="Courier New"/>
          <w:b/>
          <w:color w:val="auto"/>
          <w:sz w:val="24"/>
          <w:szCs w:val="24"/>
        </w:rPr>
      </w:pPr>
      <w:proofErr w:type="spellStart"/>
      <w:proofErr w:type="gramStart"/>
      <w:r w:rsidRPr="00492B1D">
        <w:rPr>
          <w:rFonts w:ascii="Courier New" w:hAnsi="Courier New" w:cs="Courier New"/>
          <w:color w:val="auto"/>
          <w:sz w:val="24"/>
          <w:szCs w:val="24"/>
        </w:rPr>
        <w:t>int</w:t>
      </w:r>
      <w:proofErr w:type="spellEnd"/>
      <w:proofErr w:type="gramEnd"/>
      <w:r w:rsidRPr="00492B1D">
        <w:rPr>
          <w:rFonts w:ascii="Courier New" w:hAnsi="Courier New" w:cs="Courier New"/>
          <w:color w:val="auto"/>
          <w:sz w:val="24"/>
          <w:szCs w:val="24"/>
        </w:rPr>
        <w:t xml:space="preserve"> A, a;</w:t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r w:rsidR="00333B6E">
        <w:rPr>
          <w:rFonts w:ascii="Courier New" w:hAnsi="Courier New" w:cs="Courier New"/>
          <w:color w:val="auto"/>
          <w:sz w:val="24"/>
          <w:szCs w:val="24"/>
        </w:rPr>
        <w:tab/>
      </w:r>
      <w:proofErr w:type="spellStart"/>
      <w:r w:rsidR="00333B6E">
        <w:rPr>
          <w:rFonts w:ascii="Courier New" w:hAnsi="Courier New" w:cs="Courier New"/>
          <w:b/>
          <w:color w:val="auto"/>
          <w:sz w:val="24"/>
          <w:szCs w:val="24"/>
        </w:rPr>
        <w:t>int</w:t>
      </w:r>
      <w:proofErr w:type="spellEnd"/>
      <w:r w:rsidR="00333B6E">
        <w:rPr>
          <w:rFonts w:ascii="Courier New" w:hAnsi="Courier New" w:cs="Courier New"/>
          <w:b/>
          <w:color w:val="auto"/>
          <w:sz w:val="24"/>
          <w:szCs w:val="24"/>
        </w:rPr>
        <w:t xml:space="preserve"> a, alpha;</w:t>
      </w:r>
    </w:p>
    <w:p w14:paraId="7F46FE37" w14:textId="77777777" w:rsidR="009525E4" w:rsidRPr="005F2AC8" w:rsidRDefault="009525E4" w:rsidP="009525E4">
      <w:pPr>
        <w:pStyle w:val="ListParagraph"/>
        <w:ind w:left="450" w:right="2465" w:firstLine="0"/>
        <w:jc w:val="left"/>
        <w:rPr>
          <w:rFonts w:asciiTheme="minorHAnsi" w:hAnsiTheme="minorHAnsi"/>
          <w:color w:val="auto"/>
          <w:sz w:val="24"/>
          <w:szCs w:val="24"/>
        </w:rPr>
      </w:pPr>
    </w:p>
    <w:p w14:paraId="61938BE6" w14:textId="3D30014E" w:rsidR="009525E4" w:rsidRPr="007C4832" w:rsidRDefault="009525E4" w:rsidP="009525E4">
      <w:pPr>
        <w:pStyle w:val="ListParagraph"/>
        <w:numPr>
          <w:ilvl w:val="0"/>
          <w:numId w:val="5"/>
        </w:numPr>
        <w:ind w:right="104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7C4832">
        <w:rPr>
          <w:rFonts w:asciiTheme="minorHAnsi" w:hAnsiTheme="minorHAnsi"/>
          <w:color w:val="000000" w:themeColor="text1"/>
          <w:sz w:val="24"/>
          <w:szCs w:val="24"/>
        </w:rPr>
        <w:t>What are the differences between different data types as far as the way they are stored in memory?</w:t>
      </w:r>
      <w:r w:rsidR="00333B6E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 xml:space="preserve">They take up different </w:t>
      </w:r>
      <w:proofErr w:type="spellStart"/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>ammounts</w:t>
      </w:r>
      <w:proofErr w:type="spellEnd"/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of memory</w:t>
      </w:r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ab/>
      </w:r>
    </w:p>
    <w:p w14:paraId="6D703CA2" w14:textId="0B2D6D41" w:rsidR="00333B6E" w:rsidRPr="00333B6E" w:rsidRDefault="009525E4" w:rsidP="00BA4FF2">
      <w:pPr>
        <w:pStyle w:val="ListParagraph"/>
        <w:numPr>
          <w:ilvl w:val="0"/>
          <w:numId w:val="5"/>
        </w:numPr>
        <w:tabs>
          <w:tab w:val="left" w:pos="360"/>
        </w:tabs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333B6E">
        <w:rPr>
          <w:rFonts w:asciiTheme="minorHAnsi" w:hAnsiTheme="minorHAnsi"/>
          <w:color w:val="000000" w:themeColor="text1"/>
          <w:sz w:val="24"/>
          <w:szCs w:val="24"/>
        </w:rPr>
        <w:t>List the compound operators?</w:t>
      </w:r>
      <w:r w:rsidR="00333B6E" w:rsidRPr="00333B6E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333B6E" w:rsidRPr="00333B6E">
        <w:rPr>
          <w:rFonts w:asciiTheme="minorHAnsi" w:hAnsiTheme="minorHAnsi"/>
          <w:b/>
          <w:color w:val="000000" w:themeColor="text1"/>
          <w:sz w:val="24"/>
          <w:szCs w:val="24"/>
        </w:rPr>
        <w:t>+=, -=, *=,</w:t>
      </w:r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 xml:space="preserve"> /=, %=, =+, =-, =*, =/, =%</w:t>
      </w:r>
    </w:p>
    <w:p w14:paraId="43A96342" w14:textId="266866C7" w:rsidR="009525E4" w:rsidRPr="00333B6E" w:rsidRDefault="009525E4" w:rsidP="00BA4FF2">
      <w:pPr>
        <w:pStyle w:val="ListParagraph"/>
        <w:numPr>
          <w:ilvl w:val="0"/>
          <w:numId w:val="5"/>
        </w:numPr>
        <w:tabs>
          <w:tab w:val="left" w:pos="360"/>
        </w:tabs>
        <w:ind w:right="2465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333B6E">
        <w:rPr>
          <w:rFonts w:asciiTheme="minorHAnsi" w:hAnsiTheme="minorHAnsi"/>
          <w:color w:val="000000" w:themeColor="text1"/>
          <w:sz w:val="24"/>
          <w:szCs w:val="24"/>
        </w:rPr>
        <w:t>When do we use compound assignment operators?</w:t>
      </w:r>
      <w:r w:rsidR="00333B6E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>When we want to perform arithmetic operations and make an assignment on the same command line</w:t>
      </w:r>
    </w:p>
    <w:p w14:paraId="5451A155" w14:textId="5BE4EDD5" w:rsidR="00A31DC3" w:rsidRDefault="009525E4" w:rsidP="00A31DC3">
      <w:pPr>
        <w:pStyle w:val="ListParagraph"/>
        <w:numPr>
          <w:ilvl w:val="0"/>
          <w:numId w:val="5"/>
        </w:numPr>
        <w:tabs>
          <w:tab w:val="left" w:pos="8640"/>
        </w:tabs>
        <w:ind w:right="1227"/>
        <w:jc w:val="left"/>
        <w:rPr>
          <w:rFonts w:asciiTheme="minorHAnsi" w:hAnsiTheme="minorHAnsi"/>
          <w:color w:val="000000" w:themeColor="text1"/>
          <w:sz w:val="24"/>
          <w:szCs w:val="24"/>
        </w:rPr>
      </w:pPr>
      <w:r w:rsidRPr="00A35AC2">
        <w:rPr>
          <w:rFonts w:asciiTheme="minorHAnsi" w:hAnsiTheme="minorHAnsi"/>
          <w:color w:val="000000" w:themeColor="text1"/>
          <w:sz w:val="24"/>
          <w:szCs w:val="24"/>
        </w:rPr>
        <w:t xml:space="preserve"> Provide an example and rewrite the compound assignment using basic operators.</w:t>
      </w:r>
      <w:r w:rsidR="00333B6E">
        <w:rPr>
          <w:rFonts w:asciiTheme="minorHAnsi" w:hAnsiTheme="minorHAnsi"/>
          <w:color w:val="000000" w:themeColor="text1"/>
          <w:sz w:val="24"/>
          <w:szCs w:val="24"/>
        </w:rPr>
        <w:t xml:space="preserve">  </w:t>
      </w:r>
      <w:r w:rsidR="00333B6E">
        <w:rPr>
          <w:rFonts w:asciiTheme="minorHAnsi" w:hAnsiTheme="minorHAnsi"/>
          <w:b/>
          <w:color w:val="000000" w:themeColor="text1"/>
          <w:sz w:val="24"/>
          <w:szCs w:val="24"/>
        </w:rPr>
        <w:t xml:space="preserve">Example:   a++;  is the same as   a = a + 1; </w:t>
      </w:r>
    </w:p>
    <w:p w14:paraId="5AA72939" w14:textId="5B43B06C" w:rsidR="00042AA2" w:rsidRPr="00E06FC5" w:rsidRDefault="00042AA2" w:rsidP="00A31DC3">
      <w:pPr>
        <w:pStyle w:val="ListParagraph"/>
        <w:numPr>
          <w:ilvl w:val="0"/>
          <w:numId w:val="5"/>
        </w:numPr>
        <w:tabs>
          <w:tab w:val="left" w:pos="8640"/>
        </w:tabs>
        <w:ind w:right="1227"/>
        <w:jc w:val="left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A31DC3">
        <w:rPr>
          <w:rFonts w:asciiTheme="minorHAnsi" w:hAnsiTheme="minorHAnsi"/>
          <w:sz w:val="24"/>
          <w:szCs w:val="24"/>
        </w:rPr>
        <w:t>Think about a simple program such as a simple calculator that can only add two numbers at a time. Study the following logical sequences and create one for multiplication.</w:t>
      </w:r>
      <w:r w:rsidR="00E06FC5">
        <w:rPr>
          <w:rFonts w:asciiTheme="minorHAnsi" w:hAnsiTheme="minorHAnsi"/>
          <w:sz w:val="24"/>
          <w:szCs w:val="24"/>
        </w:rPr>
        <w:t xml:space="preserve"> </w:t>
      </w:r>
      <w:r w:rsidR="00E06FC5" w:rsidRPr="00E06FC5">
        <w:rPr>
          <w:rFonts w:asciiTheme="minorHAnsi" w:hAnsiTheme="minorHAnsi"/>
          <w:b/>
          <w:color w:val="auto"/>
          <w:sz w:val="24"/>
          <w:szCs w:val="24"/>
        </w:rPr>
        <w:t>Draw a small flowchart depicting the program as well.</w:t>
      </w:r>
      <w:r w:rsidR="00E06FC5" w:rsidRPr="00E06FC5">
        <w:rPr>
          <w:rFonts w:asciiTheme="minorHAnsi" w:hAnsiTheme="minorHAnsi"/>
          <w:b/>
          <w:sz w:val="24"/>
          <w:szCs w:val="24"/>
        </w:rPr>
        <w:t xml:space="preserve"> </w:t>
      </w:r>
    </w:p>
    <w:p w14:paraId="59E54666" w14:textId="77777777" w:rsidR="00042AA2" w:rsidRDefault="00042AA2" w:rsidP="00042AA2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get the two numbers</w:t>
      </w:r>
    </w:p>
    <w:p w14:paraId="4BCA96F6" w14:textId="77777777" w:rsidR="00042AA2" w:rsidRDefault="00042AA2" w:rsidP="00042AA2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add them</w:t>
      </w:r>
    </w:p>
    <w:p w14:paraId="6D8DAF95" w14:textId="0ECCA0DB" w:rsidR="00E06FC5" w:rsidRPr="00E06FC5" w:rsidRDefault="00042AA2" w:rsidP="00E06FC5">
      <w:pPr>
        <w:pStyle w:val="ListParagraph"/>
        <w:numPr>
          <w:ilvl w:val="0"/>
          <w:numId w:val="2"/>
        </w:numPr>
        <w:ind w:left="1080" w:right="2465"/>
        <w:jc w:val="lef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show the outputs</w:t>
      </w:r>
    </w:p>
    <w:p w14:paraId="4639587F" w14:textId="561138B2" w:rsidR="004E06A2" w:rsidRDefault="00333B6E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I can’t really draw using word, but I can explain.  Using the symbolic boxes from lecture to represent input, output, and </w:t>
      </w:r>
      <w:proofErr w:type="spellStart"/>
      <w:r>
        <w:rPr>
          <w:rFonts w:asciiTheme="minorHAnsi" w:hAnsiTheme="minorHAnsi"/>
          <w:b/>
          <w:sz w:val="24"/>
          <w:szCs w:val="24"/>
        </w:rPr>
        <w:t>aritmatic</w:t>
      </w:r>
      <w:proofErr w:type="spellEnd"/>
      <w:r>
        <w:rPr>
          <w:rFonts w:asciiTheme="minorHAnsi" w:hAnsiTheme="minorHAnsi"/>
          <w:b/>
          <w:sz w:val="24"/>
          <w:szCs w:val="24"/>
        </w:rPr>
        <w:t>, we would need to perform the following steps (in a straight line of execution.  No branching alternatives.  Simply execution by order of command).</w:t>
      </w:r>
    </w:p>
    <w:p w14:paraId="208CD698" w14:textId="77777777" w:rsidR="00333B6E" w:rsidRDefault="00333B6E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6DB8D655" w14:textId="1A0EFF39" w:rsidR="00333B6E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Input: for number1;</w:t>
      </w:r>
    </w:p>
    <w:p w14:paraId="615881E8" w14:textId="3AF48679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Input: for number2;</w:t>
      </w:r>
    </w:p>
    <w:p w14:paraId="1144492B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3BE50623" w14:textId="361A2C0B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Arithmatic</w:t>
      </w:r>
      <w:proofErr w:type="spellEnd"/>
      <w:r>
        <w:rPr>
          <w:rFonts w:asciiTheme="minorHAnsi" w:hAnsiTheme="minorHAnsi"/>
          <w:b/>
          <w:sz w:val="24"/>
          <w:szCs w:val="24"/>
        </w:rPr>
        <w:t>:  Multiply number1 and number2</w:t>
      </w:r>
      <w:proofErr w:type="gramStart"/>
      <w:r>
        <w:rPr>
          <w:rFonts w:asciiTheme="minorHAnsi" w:hAnsiTheme="minorHAnsi"/>
          <w:b/>
          <w:sz w:val="24"/>
          <w:szCs w:val="24"/>
        </w:rPr>
        <w:t>;  Save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the result as number3;</w:t>
      </w:r>
    </w:p>
    <w:p w14:paraId="5C2943C8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25187A6A" w14:textId="371CF4DF" w:rsidR="00755A31" w:rsidRPr="00333B6E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Output:  Show the value of number3;</w:t>
      </w:r>
    </w:p>
    <w:p w14:paraId="7884EB41" w14:textId="77777777" w:rsidR="00333B6E" w:rsidRDefault="00333B6E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2104E18C" w14:textId="77777777" w:rsidR="009A277E" w:rsidRPr="009A277E" w:rsidRDefault="00B94314" w:rsidP="00A31DC3">
      <w:pPr>
        <w:pStyle w:val="Default"/>
        <w:numPr>
          <w:ilvl w:val="0"/>
          <w:numId w:val="6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Circumference and A</w:t>
      </w:r>
      <w:r w:rsidR="009A277E" w:rsidRPr="009A277E">
        <w:rPr>
          <w:rFonts w:asciiTheme="minorHAnsi" w:hAnsiTheme="minorHAnsi" w:cstheme="minorHAnsi"/>
          <w:b/>
          <w:bCs/>
        </w:rPr>
        <w:t xml:space="preserve">rea </w:t>
      </w:r>
    </w:p>
    <w:p w14:paraId="534D706E" w14:textId="7C002605" w:rsidR="00B3769E" w:rsidRDefault="00042AA2" w:rsidP="009A277E">
      <w:pPr>
        <w:pStyle w:val="Default"/>
        <w:ind w:left="90"/>
        <w:rPr>
          <w:rFonts w:asciiTheme="minorHAnsi" w:hAnsiTheme="minorHAnsi" w:cstheme="minorHAnsi"/>
          <w:color w:val="00B050"/>
        </w:rPr>
      </w:pPr>
      <w:r>
        <w:rPr>
          <w:rFonts w:asciiTheme="minorHAnsi" w:hAnsiTheme="minorHAnsi" w:cstheme="minorHAnsi"/>
        </w:rPr>
        <w:t>Write the algorithm and</w:t>
      </w:r>
      <w:r w:rsidR="009A277E" w:rsidRPr="009A277E">
        <w:rPr>
          <w:rFonts w:asciiTheme="minorHAnsi" w:hAnsiTheme="minorHAnsi" w:cstheme="minorHAnsi"/>
        </w:rPr>
        <w:t xml:space="preserve"> program that</w:t>
      </w:r>
      <w:r w:rsidR="002045B5">
        <w:rPr>
          <w:rFonts w:asciiTheme="minorHAnsi" w:hAnsiTheme="minorHAnsi" w:cstheme="minorHAnsi"/>
        </w:rPr>
        <w:t xml:space="preserve"> will</w:t>
      </w:r>
      <w:r w:rsidR="009A277E" w:rsidRPr="009A277E">
        <w:rPr>
          <w:rFonts w:asciiTheme="minorHAnsi" w:hAnsiTheme="minorHAnsi" w:cstheme="minorHAnsi"/>
        </w:rPr>
        <w:t xml:space="preserve"> output th</w:t>
      </w:r>
      <w:r w:rsidR="00952B38">
        <w:rPr>
          <w:rFonts w:asciiTheme="minorHAnsi" w:hAnsiTheme="minorHAnsi" w:cstheme="minorHAnsi"/>
        </w:rPr>
        <w:t xml:space="preserve">e circumference and area of a </w:t>
      </w:r>
      <w:r w:rsidR="009A277E" w:rsidRPr="009A277E">
        <w:rPr>
          <w:rFonts w:asciiTheme="minorHAnsi" w:hAnsiTheme="minorHAnsi" w:cstheme="minorHAnsi"/>
        </w:rPr>
        <w:t>circle. It gets the radius from user as input.</w:t>
      </w:r>
      <w:r w:rsidR="004D5D04">
        <w:rPr>
          <w:rFonts w:asciiTheme="minorHAnsi" w:hAnsiTheme="minorHAnsi" w:cstheme="minorHAnsi"/>
        </w:rPr>
        <w:t xml:space="preserve"> </w:t>
      </w:r>
      <w:r w:rsidR="004D5D04" w:rsidRPr="00C7618D">
        <w:rPr>
          <w:rFonts w:asciiTheme="minorHAnsi" w:hAnsiTheme="minorHAnsi" w:cstheme="minorHAnsi"/>
          <w:color w:val="auto"/>
        </w:rPr>
        <w:t>Pi= 3.14</w:t>
      </w:r>
    </w:p>
    <w:p w14:paraId="2CBF8840" w14:textId="6C738C84" w:rsidR="004D5D04" w:rsidRPr="00C7618D" w:rsidRDefault="004D5D04" w:rsidP="00C7618D">
      <w:pPr>
        <w:pStyle w:val="Default"/>
        <w:rPr>
          <w:rFonts w:asciiTheme="minorHAnsi" w:hAnsiTheme="minorHAnsi" w:cstheme="minorHAnsi"/>
          <w:color w:val="auto"/>
        </w:rPr>
      </w:pPr>
    </w:p>
    <w:p w14:paraId="4ADAD199" w14:textId="17DEFA62" w:rsidR="004D5D04" w:rsidRPr="00C7618D" w:rsidRDefault="007A1C33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Input:  </w:t>
      </w:r>
      <w:r w:rsidR="004D5D04" w:rsidRPr="00C7618D">
        <w:rPr>
          <w:rFonts w:asciiTheme="minorHAnsi" w:hAnsiTheme="minorHAnsi" w:cstheme="minorHAnsi"/>
          <w:color w:val="auto"/>
        </w:rPr>
        <w:t xml:space="preserve">Please </w:t>
      </w:r>
      <w:proofErr w:type="gramStart"/>
      <w:r w:rsidR="004D5D04" w:rsidRPr="00C7618D">
        <w:rPr>
          <w:rFonts w:asciiTheme="minorHAnsi" w:hAnsiTheme="minorHAnsi" w:cstheme="minorHAnsi"/>
          <w:color w:val="auto"/>
        </w:rPr>
        <w:t>Enter</w:t>
      </w:r>
      <w:proofErr w:type="gramEnd"/>
      <w:r w:rsidR="004D5D04" w:rsidRPr="00C7618D">
        <w:rPr>
          <w:rFonts w:asciiTheme="minorHAnsi" w:hAnsiTheme="minorHAnsi" w:cstheme="minorHAnsi"/>
          <w:color w:val="auto"/>
        </w:rPr>
        <w:t xml:space="preserve"> the radius of the circle: 1</w:t>
      </w:r>
    </w:p>
    <w:p w14:paraId="70EAB0CA" w14:textId="77777777" w:rsidR="007A1C33" w:rsidRPr="00C7618D" w:rsidRDefault="007A1C33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Output: </w:t>
      </w:r>
    </w:p>
    <w:p w14:paraId="7E331CC5" w14:textId="768D379B" w:rsidR="004D5D04" w:rsidRPr="00C7618D" w:rsidRDefault="004D5D04" w:rsidP="009A277E">
      <w:pPr>
        <w:pStyle w:val="Default"/>
        <w:ind w:left="90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The circumference </w:t>
      </w:r>
      <w:proofErr w:type="gramStart"/>
      <w:r w:rsidRPr="00C7618D">
        <w:rPr>
          <w:rFonts w:asciiTheme="minorHAnsi" w:hAnsiTheme="minorHAnsi" w:cstheme="minorHAnsi"/>
          <w:color w:val="auto"/>
        </w:rPr>
        <w:t>is :</w:t>
      </w:r>
      <w:proofErr w:type="gramEnd"/>
      <w:r w:rsidRPr="00C7618D">
        <w:rPr>
          <w:rFonts w:asciiTheme="minorHAnsi" w:hAnsiTheme="minorHAnsi" w:cstheme="minorHAnsi"/>
          <w:color w:val="auto"/>
        </w:rPr>
        <w:t xml:space="preserve"> 6.28</w:t>
      </w:r>
    </w:p>
    <w:p w14:paraId="7E13B0BA" w14:textId="669B5A79" w:rsidR="004D5D04" w:rsidRPr="00C7618D" w:rsidRDefault="007A1C33" w:rsidP="007A1C33">
      <w:pPr>
        <w:pStyle w:val="Default"/>
        <w:rPr>
          <w:rFonts w:asciiTheme="minorHAnsi" w:hAnsiTheme="minorHAnsi" w:cstheme="minorHAnsi"/>
          <w:color w:val="auto"/>
        </w:rPr>
      </w:pPr>
      <w:r w:rsidRPr="00C7618D">
        <w:rPr>
          <w:rFonts w:asciiTheme="minorHAnsi" w:hAnsiTheme="minorHAnsi" w:cstheme="minorHAnsi"/>
          <w:color w:val="auto"/>
        </w:rPr>
        <w:t xml:space="preserve">  </w:t>
      </w:r>
      <w:r w:rsidR="004D5D04" w:rsidRPr="00C7618D">
        <w:rPr>
          <w:rFonts w:asciiTheme="minorHAnsi" w:hAnsiTheme="minorHAnsi" w:cstheme="minorHAnsi"/>
          <w:color w:val="auto"/>
        </w:rPr>
        <w:t xml:space="preserve">The Area </w:t>
      </w:r>
      <w:proofErr w:type="gramStart"/>
      <w:r w:rsidR="004D5D04" w:rsidRPr="00C7618D">
        <w:rPr>
          <w:rFonts w:asciiTheme="minorHAnsi" w:hAnsiTheme="minorHAnsi" w:cstheme="minorHAnsi"/>
          <w:color w:val="auto"/>
        </w:rPr>
        <w:t>is :</w:t>
      </w:r>
      <w:proofErr w:type="gramEnd"/>
      <w:r w:rsidR="004D5D04" w:rsidRPr="00C7618D">
        <w:rPr>
          <w:rFonts w:asciiTheme="minorHAnsi" w:hAnsiTheme="minorHAnsi" w:cstheme="minorHAnsi"/>
          <w:color w:val="auto"/>
        </w:rPr>
        <w:t xml:space="preserve"> 3.14</w:t>
      </w:r>
    </w:p>
    <w:p w14:paraId="5CDF0B1E" w14:textId="77777777" w:rsidR="00B3769E" w:rsidRDefault="00B3769E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4C61F20B" w14:textId="5694592B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Input:  radius;</w:t>
      </w:r>
    </w:p>
    <w:p w14:paraId="7FD2D723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142D9F6A" w14:textId="721801DD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Arithmatic</w:t>
      </w:r>
      <w:proofErr w:type="spellEnd"/>
      <w:r>
        <w:rPr>
          <w:rFonts w:asciiTheme="minorHAnsi" w:hAnsiTheme="minorHAnsi"/>
          <w:b/>
          <w:sz w:val="24"/>
          <w:szCs w:val="24"/>
        </w:rPr>
        <w:t>:  circumference = (2 * 3.14) * radius;</w:t>
      </w:r>
    </w:p>
    <w:p w14:paraId="7B832B10" w14:textId="60D5F18D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Arithmatic</w:t>
      </w:r>
      <w:proofErr w:type="spellEnd"/>
      <w:r>
        <w:rPr>
          <w:rFonts w:asciiTheme="minorHAnsi" w:hAnsiTheme="minorHAnsi"/>
          <w:b/>
          <w:sz w:val="24"/>
          <w:szCs w:val="24"/>
        </w:rPr>
        <w:t>:  area = 3.14 * radius;</w:t>
      </w:r>
    </w:p>
    <w:p w14:paraId="1E0C81A2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0AA095ED" w14:textId="4DA4678F" w:rsidR="00755A31" w:rsidRP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Output:  Show the value of circumference and area;</w:t>
      </w:r>
    </w:p>
    <w:p w14:paraId="648F5CA5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6AE21F2C" w14:textId="77777777" w:rsidR="00755A31" w:rsidRDefault="00755A31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73BA71F6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Salary Raise </w:t>
      </w:r>
    </w:p>
    <w:p w14:paraId="52B2D211" w14:textId="77860306" w:rsidR="00EA7AF3" w:rsidRDefault="00EA7AF3" w:rsidP="009B167B">
      <w:pPr>
        <w:ind w:left="-5" w:right="1490"/>
        <w:rPr>
          <w:rFonts w:asciiTheme="minorHAnsi" w:hAnsiTheme="minorHAnsi"/>
          <w:color w:val="FF000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Write a </w:t>
      </w:r>
      <w:proofErr w:type="gramStart"/>
      <w:r>
        <w:rPr>
          <w:rFonts w:asciiTheme="minorHAnsi" w:hAnsiTheme="minorHAnsi"/>
          <w:sz w:val="24"/>
          <w:szCs w:val="24"/>
        </w:rPr>
        <w:t>program</w:t>
      </w:r>
      <w:r w:rsidR="004D5D04">
        <w:rPr>
          <w:rFonts w:asciiTheme="minorHAnsi" w:hAnsiTheme="minorHAnsi"/>
          <w:sz w:val="24"/>
          <w:szCs w:val="24"/>
        </w:rPr>
        <w:t>,</w:t>
      </w:r>
      <w:r>
        <w:rPr>
          <w:rFonts w:asciiTheme="minorHAnsi" w:hAnsiTheme="minorHAnsi"/>
          <w:sz w:val="24"/>
          <w:szCs w:val="24"/>
        </w:rPr>
        <w:t xml:space="preserve"> that</w:t>
      </w:r>
      <w:proofErr w:type="gramEnd"/>
      <w:r>
        <w:rPr>
          <w:rFonts w:asciiTheme="minorHAnsi" w:hAnsiTheme="minorHAnsi"/>
          <w:sz w:val="24"/>
          <w:szCs w:val="24"/>
        </w:rPr>
        <w:t xml:space="preserve"> will calculate an employee’s new salary based on the percent raise</w:t>
      </w:r>
      <w:r w:rsidR="00B63A02">
        <w:rPr>
          <w:rFonts w:asciiTheme="minorHAnsi" w:hAnsiTheme="minorHAnsi"/>
          <w:sz w:val="24"/>
          <w:szCs w:val="24"/>
        </w:rPr>
        <w:t xml:space="preserve"> and on old salary</w:t>
      </w:r>
      <w:r>
        <w:rPr>
          <w:rFonts w:asciiTheme="minorHAnsi" w:hAnsiTheme="minorHAnsi"/>
          <w:sz w:val="24"/>
          <w:szCs w:val="24"/>
        </w:rPr>
        <w:t xml:space="preserve">. The user will enter the old salary and the percent raise (as a percent, like 5 percent, not .05) </w:t>
      </w:r>
      <w:proofErr w:type="gramStart"/>
      <w:r>
        <w:rPr>
          <w:rFonts w:asciiTheme="minorHAnsi" w:hAnsiTheme="minorHAnsi"/>
          <w:sz w:val="24"/>
          <w:szCs w:val="24"/>
        </w:rPr>
        <w:t>The</w:t>
      </w:r>
      <w:proofErr w:type="gramEnd"/>
      <w:r>
        <w:rPr>
          <w:rFonts w:asciiTheme="minorHAnsi" w:hAnsiTheme="minorHAnsi"/>
          <w:sz w:val="24"/>
          <w:szCs w:val="24"/>
        </w:rPr>
        <w:t xml:space="preserve"> program will calculate the raise and the new salary and print both the amount of raise and the new salary. </w:t>
      </w:r>
      <w:r w:rsidR="00894D8C" w:rsidRPr="00E06FC5">
        <w:rPr>
          <w:rFonts w:asciiTheme="minorHAnsi" w:hAnsiTheme="minorHAnsi"/>
          <w:b/>
          <w:color w:val="auto"/>
          <w:sz w:val="24"/>
          <w:szCs w:val="24"/>
        </w:rPr>
        <w:t>Draw the flowchart for the same.</w:t>
      </w:r>
    </w:p>
    <w:p w14:paraId="26C10746" w14:textId="77777777" w:rsidR="004D5D04" w:rsidRDefault="004D5D04" w:rsidP="009B167B">
      <w:pPr>
        <w:ind w:left="-5" w:right="1490"/>
        <w:rPr>
          <w:rFonts w:asciiTheme="minorHAnsi" w:hAnsiTheme="minorHAnsi"/>
          <w:color w:val="FF0000"/>
          <w:sz w:val="24"/>
          <w:szCs w:val="24"/>
        </w:rPr>
      </w:pPr>
    </w:p>
    <w:p w14:paraId="5640CDAA" w14:textId="27E28B5B" w:rsidR="004D5D04" w:rsidRPr="00C7618D" w:rsidRDefault="004D5D04" w:rsidP="009B167B">
      <w:pPr>
        <w:ind w:left="-5" w:right="1490"/>
        <w:rPr>
          <w:rFonts w:asciiTheme="minorHAnsi" w:hAnsiTheme="minorHAnsi"/>
          <w:color w:val="00B050"/>
          <w:sz w:val="24"/>
          <w:szCs w:val="24"/>
        </w:rPr>
      </w:pPr>
      <w:r w:rsidRPr="00C7618D">
        <w:rPr>
          <w:rFonts w:asciiTheme="minorHAnsi" w:hAnsiTheme="minorHAnsi"/>
          <w:color w:val="00B050"/>
          <w:sz w:val="24"/>
          <w:szCs w:val="24"/>
        </w:rPr>
        <w:t xml:space="preserve"> </w:t>
      </w:r>
    </w:p>
    <w:p w14:paraId="661C672F" w14:textId="6CB2C53E" w:rsidR="004D5D04" w:rsidRPr="00C7618D" w:rsidRDefault="00C106BB" w:rsidP="00C106BB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Sample Input: </w:t>
      </w:r>
    </w:p>
    <w:p w14:paraId="16C021A2" w14:textId="77777777" w:rsidR="004D5D04" w:rsidRPr="00C7618D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Please enter your old salary:   $100,000</w:t>
      </w:r>
    </w:p>
    <w:p w14:paraId="4B31084A" w14:textId="77777777" w:rsidR="004D5D04" w:rsidRPr="00C7618D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What is the percentage raise: </w:t>
      </w:r>
      <w:proofErr w:type="gramStart"/>
      <w:r w:rsidRPr="00C7618D">
        <w:rPr>
          <w:rFonts w:asciiTheme="minorHAnsi" w:hAnsiTheme="minorHAnsi"/>
          <w:color w:val="auto"/>
          <w:sz w:val="24"/>
          <w:szCs w:val="24"/>
        </w:rPr>
        <w:t>5</w:t>
      </w:r>
      <w:proofErr w:type="gramEnd"/>
    </w:p>
    <w:p w14:paraId="2145DCDA" w14:textId="10365E75" w:rsidR="00C106BB" w:rsidRPr="00C7618D" w:rsidRDefault="00C106BB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Output: </w:t>
      </w:r>
    </w:p>
    <w:p w14:paraId="6B2EFA4F" w14:textId="77777777" w:rsidR="004D5D04" w:rsidRDefault="004D5D04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lastRenderedPageBreak/>
        <w:t>Your new salary is: 105,000</w:t>
      </w:r>
    </w:p>
    <w:p w14:paraId="3725B736" w14:textId="77777777" w:rsidR="00755A31" w:rsidRDefault="00755A31" w:rsidP="004D5D04">
      <w:pPr>
        <w:ind w:left="-5" w:right="1490"/>
        <w:rPr>
          <w:rFonts w:asciiTheme="minorHAnsi" w:hAnsiTheme="minorHAnsi"/>
          <w:color w:val="auto"/>
          <w:sz w:val="24"/>
          <w:szCs w:val="24"/>
        </w:rPr>
      </w:pPr>
    </w:p>
    <w:p w14:paraId="3CF2596D" w14:textId="74AC0581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//declare variables</w:t>
      </w:r>
    </w:p>
    <w:p w14:paraId="385D7706" w14:textId="2DD63BF1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 xml:space="preserve">Float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oldSalary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, percent, </w:t>
      </w:r>
      <w:proofErr w:type="spellStart"/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newSalary</w:t>
      </w:r>
      <w:proofErr w:type="spellEnd"/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>;</w:t>
      </w:r>
    </w:p>
    <w:p w14:paraId="6A5DDC38" w14:textId="77777777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</w:p>
    <w:p w14:paraId="6C558637" w14:textId="280AE524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//retrieve input</w:t>
      </w:r>
    </w:p>
    <w:p w14:paraId="0EC66019" w14:textId="229BDF2C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“Please enter your old salary: “;</w:t>
      </w:r>
    </w:p>
    <w:p w14:paraId="7BF289C2" w14:textId="6EE042F9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Cin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&gt;&gt;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oldSalary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>;</w:t>
      </w:r>
    </w:p>
    <w:p w14:paraId="4C36D6EE" w14:textId="497DA486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“Please enter your raise percent: “;</w:t>
      </w:r>
    </w:p>
    <w:p w14:paraId="741D92B3" w14:textId="20CE8A55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Cin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&gt;&gt; percent;</w:t>
      </w:r>
    </w:p>
    <w:p w14:paraId="450564FA" w14:textId="77777777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</w:p>
    <w:p w14:paraId="4B51EBC4" w14:textId="7AFFAEEC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//calculate</w:t>
      </w:r>
      <w:r>
        <w:rPr>
          <w:rFonts w:asciiTheme="minorHAnsi" w:hAnsiTheme="minorHAnsi"/>
          <w:b/>
          <w:color w:val="auto"/>
          <w:sz w:val="24"/>
          <w:szCs w:val="24"/>
        </w:rPr>
        <w:br/>
        <w:t>percent = percent * .01;</w:t>
      </w:r>
    </w:p>
    <w:p w14:paraId="71295A84" w14:textId="55A9D72E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percent</w:t>
      </w:r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oldSalary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* percent;</w:t>
      </w:r>
    </w:p>
    <w:p w14:paraId="5A10E83A" w14:textId="6F65BE95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newSalary</w:t>
      </w:r>
      <w:proofErr w:type="spellEnd"/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oldSalary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* percent;</w:t>
      </w:r>
    </w:p>
    <w:p w14:paraId="6FB0DEF1" w14:textId="77777777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</w:p>
    <w:p w14:paraId="3DE68759" w14:textId="4FE345A9" w:rsid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//display</w:t>
      </w:r>
    </w:p>
    <w:p w14:paraId="2D4D3DDC" w14:textId="707C4DFD" w:rsidR="00755A31" w:rsidRPr="00755A31" w:rsidRDefault="00755A31" w:rsidP="004D5D04">
      <w:pPr>
        <w:ind w:left="-5" w:right="149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cout</w:t>
      </w:r>
      <w:proofErr w:type="spellEnd"/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“You received a raise of $” &lt;&lt; percent &lt;&lt; “!  Making your new salary $” &lt;&lt;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newSalary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“!” &lt;&lt; </w:t>
      </w:r>
      <w:proofErr w:type="spellStart"/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endl</w:t>
      </w:r>
      <w:proofErr w:type="spellEnd"/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>;</w:t>
      </w:r>
    </w:p>
    <w:p w14:paraId="3131BF00" w14:textId="04458FBB" w:rsidR="00EA7AF3" w:rsidRPr="004D5D04" w:rsidRDefault="00EA7AF3" w:rsidP="004D5D04">
      <w:pPr>
        <w:ind w:left="-5" w:right="1490"/>
        <w:rPr>
          <w:rFonts w:asciiTheme="minorHAnsi" w:hAnsiTheme="minorHAnsi"/>
          <w:color w:val="00B05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</w:p>
    <w:p w14:paraId="5C794142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Toy Store Profit </w:t>
      </w:r>
    </w:p>
    <w:p w14:paraId="32C96E26" w14:textId="3CA6A003" w:rsidR="00EA7AF3" w:rsidRPr="00C7618D" w:rsidRDefault="00EA7AF3" w:rsidP="00EA7AF3">
      <w:pPr>
        <w:spacing w:after="0" w:line="237" w:lineRule="auto"/>
        <w:ind w:left="0" w:right="1503" w:firstLine="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box of toys contains 120 toys that are packed into 10 tubes. Each tube costs the store $5 to purchase from the supplier. The store will mark each toy $1.00 as the price. Write a program that asks the user to enter the number of toys sold in the store and then calculates and displays the profit the store</w:t>
      </w:r>
      <w:r w:rsidR="00E14D7A">
        <w:rPr>
          <w:rFonts w:asciiTheme="minorHAnsi" w:hAnsiTheme="minorHAnsi"/>
          <w:sz w:val="24"/>
          <w:szCs w:val="24"/>
        </w:rPr>
        <w:t xml:space="preserve"> has made from these sold toys.</w:t>
      </w:r>
      <w:r w:rsidR="00E14D7A">
        <w:rPr>
          <w:rFonts w:asciiTheme="minorHAnsi" w:hAnsiTheme="minorHAnsi"/>
          <w:color w:val="00B050"/>
          <w:sz w:val="24"/>
          <w:szCs w:val="24"/>
        </w:rPr>
        <w:t xml:space="preserve"> </w:t>
      </w:r>
      <w:r w:rsidR="00E14D7A" w:rsidRPr="00C7618D">
        <w:rPr>
          <w:rFonts w:asciiTheme="minorHAnsi" w:hAnsiTheme="minorHAnsi"/>
          <w:b/>
          <w:color w:val="auto"/>
          <w:sz w:val="24"/>
          <w:szCs w:val="24"/>
        </w:rPr>
        <w:t>NOTE: Assume that the store can only buy toys by the box.</w:t>
      </w:r>
      <w:r w:rsidR="00BC6C0E">
        <w:rPr>
          <w:rFonts w:asciiTheme="minorHAnsi" w:hAnsiTheme="minorHAnsi"/>
          <w:b/>
          <w:color w:val="auto"/>
          <w:sz w:val="24"/>
          <w:szCs w:val="24"/>
        </w:rPr>
        <w:t xml:space="preserve"> So assume that the store has already bought enough boxes. [</w:t>
      </w:r>
      <w:proofErr w:type="gramStart"/>
      <w:r w:rsidR="00BC6C0E">
        <w:rPr>
          <w:rFonts w:asciiTheme="minorHAnsi" w:hAnsiTheme="minorHAnsi"/>
          <w:b/>
          <w:color w:val="auto"/>
          <w:sz w:val="24"/>
          <w:szCs w:val="24"/>
        </w:rPr>
        <w:t>Hint :</w:t>
      </w:r>
      <w:proofErr w:type="gramEnd"/>
      <w:r w:rsidR="00BC6C0E">
        <w:rPr>
          <w:rFonts w:asciiTheme="minorHAnsi" w:hAnsiTheme="minorHAnsi"/>
          <w:b/>
          <w:color w:val="auto"/>
          <w:sz w:val="24"/>
          <w:szCs w:val="24"/>
        </w:rPr>
        <w:t xml:space="preserve"> Try to calculate profit gained per toy sold]</w:t>
      </w:r>
    </w:p>
    <w:p w14:paraId="33AF978A" w14:textId="77777777" w:rsidR="004A52F6" w:rsidRDefault="004A52F6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543D53CE" w14:textId="77777777" w:rsidR="00BC6C0E" w:rsidRPr="00C7618D" w:rsidRDefault="00BC6C0E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72554E24" w14:textId="1409C67E" w:rsidR="004A52F6" w:rsidRPr="00C7618D" w:rsidRDefault="00C106BB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>Sample input:</w:t>
      </w:r>
    </w:p>
    <w:p w14:paraId="194119C7" w14:textId="614BDEAC" w:rsidR="004A52F6" w:rsidRPr="00C7618D" w:rsidRDefault="004A52F6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>Enter how many toys the store has sold</w:t>
      </w:r>
      <w:r w:rsidR="00C106BB" w:rsidRPr="00C7618D">
        <w:rPr>
          <w:rFonts w:ascii="Calibri" w:hAnsi="Calibri"/>
          <w:color w:val="auto"/>
          <w:sz w:val="24"/>
          <w:szCs w:val="24"/>
        </w:rPr>
        <w:t>: 121</w:t>
      </w:r>
    </w:p>
    <w:p w14:paraId="71869A17" w14:textId="36AA6079" w:rsidR="004A52F6" w:rsidRPr="00C7618D" w:rsidRDefault="00C106BB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 xml:space="preserve">Output: </w:t>
      </w:r>
    </w:p>
    <w:p w14:paraId="53D26A67" w14:textId="77777777" w:rsidR="004A52F6" w:rsidRPr="00C7618D" w:rsidRDefault="004A52F6" w:rsidP="004A52F6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  <w:r w:rsidRPr="00C7618D">
        <w:rPr>
          <w:rFonts w:ascii="Calibri" w:hAnsi="Calibri"/>
          <w:color w:val="auto"/>
          <w:sz w:val="24"/>
          <w:szCs w:val="24"/>
        </w:rPr>
        <w:t xml:space="preserve">The profit is:  </w:t>
      </w:r>
      <w:r w:rsidR="00424277" w:rsidRPr="00C7618D">
        <w:rPr>
          <w:rFonts w:ascii="Calibri" w:hAnsi="Calibri"/>
          <w:color w:val="auto"/>
          <w:sz w:val="24"/>
          <w:szCs w:val="24"/>
        </w:rPr>
        <w:t>$20.42</w:t>
      </w:r>
    </w:p>
    <w:p w14:paraId="4A48C99C" w14:textId="77777777" w:rsidR="004A52F6" w:rsidRPr="00C7618D" w:rsidRDefault="004A52F6" w:rsidP="005E4EF0">
      <w:pPr>
        <w:spacing w:after="0" w:line="235" w:lineRule="auto"/>
        <w:ind w:left="0" w:right="1503" w:firstLine="0"/>
        <w:rPr>
          <w:rFonts w:ascii="Calibri" w:hAnsi="Calibri"/>
          <w:color w:val="auto"/>
          <w:sz w:val="24"/>
          <w:szCs w:val="24"/>
        </w:rPr>
      </w:pPr>
    </w:p>
    <w:p w14:paraId="656B377E" w14:textId="0B12D3D7" w:rsidR="005E4EF0" w:rsidRP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//declare variables</w:t>
      </w:r>
    </w:p>
    <w:p w14:paraId="159C0808" w14:textId="3966E491" w:rsid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Int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toysSold</w:t>
      </w:r>
      <w:proofErr w:type="spellEnd"/>
      <w:r>
        <w:rPr>
          <w:rFonts w:asciiTheme="minorHAnsi" w:hAnsiTheme="minorHAnsi"/>
          <w:b/>
          <w:sz w:val="24"/>
          <w:szCs w:val="24"/>
        </w:rPr>
        <w:t>;</w:t>
      </w:r>
    </w:p>
    <w:p w14:paraId="6BC8DAB8" w14:textId="6AA6A1DA" w:rsidR="00755A31" w:rsidRP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float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profit;</w:t>
      </w:r>
    </w:p>
    <w:p w14:paraId="234D3AB2" w14:textId="77777777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sz w:val="24"/>
          <w:szCs w:val="24"/>
        </w:rPr>
      </w:pPr>
    </w:p>
    <w:p w14:paraId="64D186AB" w14:textId="77777777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sz w:val="24"/>
          <w:szCs w:val="24"/>
        </w:rPr>
      </w:pPr>
    </w:p>
    <w:p w14:paraId="137BAFC5" w14:textId="364CA52B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//retrieve input</w:t>
      </w:r>
    </w:p>
    <w:p w14:paraId="2E02A3A4" w14:textId="37457E9D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“Please enter the number of toys sold:</w:t>
      </w:r>
      <w:proofErr w:type="gramStart"/>
      <w:r>
        <w:rPr>
          <w:rFonts w:asciiTheme="minorHAnsi" w:hAnsiTheme="minorHAnsi"/>
          <w:b/>
          <w:sz w:val="24"/>
          <w:szCs w:val="24"/>
        </w:rPr>
        <w:t>”;</w:t>
      </w:r>
      <w:proofErr w:type="gramEnd"/>
    </w:p>
    <w:p w14:paraId="72440A21" w14:textId="03BC154B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lastRenderedPageBreak/>
        <w:t>Cin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&gt;&gt; </w:t>
      </w:r>
      <w:proofErr w:type="spellStart"/>
      <w:r>
        <w:rPr>
          <w:rFonts w:asciiTheme="minorHAnsi" w:hAnsiTheme="minorHAnsi"/>
          <w:b/>
          <w:sz w:val="24"/>
          <w:szCs w:val="24"/>
        </w:rPr>
        <w:t>toysSold</w:t>
      </w:r>
      <w:proofErr w:type="spellEnd"/>
      <w:r>
        <w:rPr>
          <w:rFonts w:asciiTheme="minorHAnsi" w:hAnsiTheme="minorHAnsi"/>
          <w:b/>
          <w:sz w:val="24"/>
          <w:szCs w:val="24"/>
        </w:rPr>
        <w:t>;</w:t>
      </w:r>
    </w:p>
    <w:p w14:paraId="3ACA6DDD" w14:textId="77777777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</w:p>
    <w:p w14:paraId="356938C1" w14:textId="0E833A01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//calculate</w:t>
      </w:r>
    </w:p>
    <w:p w14:paraId="20B302E8" w14:textId="0BAE2292" w:rsidR="00755A31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//it costs 41.6666 cents per toy</w:t>
      </w:r>
    </w:p>
    <w:p w14:paraId="0182A2D9" w14:textId="345F2755" w:rsid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//therefore each toy sold makes 58.3333 cents profit</w:t>
      </w:r>
    </w:p>
    <w:p w14:paraId="327101CF" w14:textId="341F2536" w:rsid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//if you want to consider the cost of each box to cover the minimum required to sell the number of toys sold, we could use the operation </w:t>
      </w:r>
      <w:proofErr w:type="spellStart"/>
      <w:r>
        <w:rPr>
          <w:rFonts w:asciiTheme="minorHAnsi" w:hAnsiTheme="minorHAnsi"/>
          <w:b/>
          <w:sz w:val="24"/>
          <w:szCs w:val="24"/>
        </w:rPr>
        <w:t>boxesStocked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= (</w:t>
      </w:r>
      <w:proofErr w:type="spellStart"/>
      <w:r>
        <w:rPr>
          <w:rFonts w:asciiTheme="minorHAnsi" w:hAnsiTheme="minorHAnsi"/>
          <w:b/>
          <w:sz w:val="24"/>
          <w:szCs w:val="24"/>
        </w:rPr>
        <w:t>toysSold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% 120) +1;  however, I was told not to include this as it complicates the matter as was not the point of this exercise</w:t>
      </w:r>
    </w:p>
    <w:p w14:paraId="6315B84E" w14:textId="5B11E476" w:rsid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gramStart"/>
      <w:r>
        <w:rPr>
          <w:rFonts w:asciiTheme="minorHAnsi" w:hAnsiTheme="minorHAnsi"/>
          <w:b/>
          <w:sz w:val="24"/>
          <w:szCs w:val="24"/>
        </w:rPr>
        <w:t>profit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sz w:val="24"/>
          <w:szCs w:val="24"/>
        </w:rPr>
        <w:t>toysSold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* .583;</w:t>
      </w:r>
    </w:p>
    <w:p w14:paraId="29E35485" w14:textId="77777777" w:rsid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</w:p>
    <w:p w14:paraId="5B54E2EC" w14:textId="6292582A" w:rsidR="00755A31" w:rsidRP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//display</w:t>
      </w:r>
    </w:p>
    <w:p w14:paraId="5CF4468D" w14:textId="53D29B91" w:rsidR="00755A31" w:rsidRPr="00620189" w:rsidRDefault="00620189" w:rsidP="00EA7AF3">
      <w:pPr>
        <w:spacing w:after="0" w:line="237" w:lineRule="auto"/>
        <w:ind w:left="0" w:right="1503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“You sold </w:t>
      </w:r>
      <w:proofErr w:type="gramStart"/>
      <w:r>
        <w:rPr>
          <w:rFonts w:asciiTheme="minorHAnsi" w:hAnsiTheme="minorHAnsi"/>
          <w:b/>
          <w:sz w:val="24"/>
          <w:szCs w:val="24"/>
        </w:rPr>
        <w:t>“ &lt;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&lt; </w:t>
      </w:r>
      <w:proofErr w:type="spellStart"/>
      <w:r>
        <w:rPr>
          <w:rFonts w:asciiTheme="minorHAnsi" w:hAnsiTheme="minorHAnsi"/>
          <w:b/>
          <w:sz w:val="24"/>
          <w:szCs w:val="24"/>
        </w:rPr>
        <w:t>toysSold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 toys!  That means you made $” &lt;&lt; profit &lt;&lt; </w:t>
      </w:r>
      <w:proofErr w:type="gramStart"/>
      <w:r>
        <w:rPr>
          <w:rFonts w:asciiTheme="minorHAnsi" w:hAnsiTheme="minorHAnsi"/>
          <w:b/>
          <w:sz w:val="24"/>
          <w:szCs w:val="24"/>
        </w:rPr>
        <w:t>“ profit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!” &lt;&lt; </w:t>
      </w:r>
      <w:proofErr w:type="spellStart"/>
      <w:proofErr w:type="gramStart"/>
      <w:r>
        <w:rPr>
          <w:rFonts w:asciiTheme="minorHAnsi" w:hAnsiTheme="minorHAnsi"/>
          <w:b/>
          <w:sz w:val="24"/>
          <w:szCs w:val="24"/>
        </w:rPr>
        <w:t>endl</w:t>
      </w:r>
      <w:proofErr w:type="spellEnd"/>
      <w:proofErr w:type="gramEnd"/>
      <w:r>
        <w:rPr>
          <w:rFonts w:asciiTheme="minorHAnsi" w:hAnsiTheme="minorHAnsi"/>
          <w:b/>
          <w:sz w:val="24"/>
          <w:szCs w:val="24"/>
        </w:rPr>
        <w:t>;</w:t>
      </w:r>
    </w:p>
    <w:p w14:paraId="011C1949" w14:textId="77777777" w:rsidR="00755A31" w:rsidRDefault="00755A31" w:rsidP="00EA7AF3">
      <w:pPr>
        <w:spacing w:after="0" w:line="237" w:lineRule="auto"/>
        <w:ind w:left="0" w:right="1503" w:firstLine="0"/>
        <w:rPr>
          <w:rFonts w:asciiTheme="minorHAnsi" w:hAnsiTheme="minorHAnsi"/>
          <w:sz w:val="24"/>
          <w:szCs w:val="24"/>
        </w:rPr>
      </w:pPr>
    </w:p>
    <w:p w14:paraId="5D3CC419" w14:textId="77777777" w:rsidR="00EA7AF3" w:rsidRDefault="00EA7AF3" w:rsidP="009A277E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7F3BDF6D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Work Days and Hours </w:t>
      </w:r>
    </w:p>
    <w:p w14:paraId="36F74B77" w14:textId="17ACEA27" w:rsidR="00EA7AF3" w:rsidRDefault="00EA7AF3" w:rsidP="00EA7AF3">
      <w:pPr>
        <w:ind w:left="-5" w:right="6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program that asks the user to enter how many hours they spent working on a project. The program will print ho</w:t>
      </w:r>
      <w:ins w:id="1" w:author="Jay" w:date="2015-08-19T12:47:00Z">
        <w:r w:rsidR="00411BDC">
          <w:rPr>
            <w:rFonts w:asciiTheme="minorHAnsi" w:hAnsiTheme="minorHAnsi"/>
            <w:sz w:val="24"/>
            <w:szCs w:val="24"/>
          </w:rPr>
          <w:t>w</w:t>
        </w:r>
      </w:ins>
      <w:del w:id="2" w:author="Jay" w:date="2015-08-19T12:46:00Z">
        <w:r w:rsidDel="00411BDC">
          <w:rPr>
            <w:rFonts w:asciiTheme="minorHAnsi" w:hAnsiTheme="minorHAnsi"/>
            <w:sz w:val="24"/>
            <w:szCs w:val="24"/>
          </w:rPr>
          <w:delText>urs</w:delText>
        </w:r>
      </w:del>
      <w:r>
        <w:rPr>
          <w:rFonts w:asciiTheme="minorHAnsi" w:hAnsiTheme="minorHAnsi"/>
          <w:sz w:val="24"/>
          <w:szCs w:val="24"/>
        </w:rPr>
        <w:t xml:space="preserve"> many days and hours this is. (Use the modulus operator %) </w:t>
      </w:r>
    </w:p>
    <w:p w14:paraId="3E74392D" w14:textId="77777777" w:rsidR="00BC5F3F" w:rsidRDefault="00BC5F3F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00B050"/>
          <w:sz w:val="24"/>
          <w:szCs w:val="24"/>
        </w:rPr>
      </w:pPr>
    </w:p>
    <w:p w14:paraId="4816D93D" w14:textId="3908EF03" w:rsidR="00EA7AF3" w:rsidRPr="00C7618D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Sample Input/Output:</w:t>
      </w:r>
    </w:p>
    <w:p w14:paraId="364979F8" w14:textId="77777777" w:rsidR="00297376" w:rsidRPr="00C7618D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5EC6FF35" w14:textId="0D77E49E" w:rsidR="00297376" w:rsidRPr="00C7618D" w:rsidRDefault="00C81777" w:rsidP="00784855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Input</w:t>
      </w:r>
      <w:r w:rsidR="00297376" w:rsidRPr="00C7618D">
        <w:rPr>
          <w:rFonts w:asciiTheme="minorHAnsi" w:hAnsiTheme="minorHAnsi"/>
          <w:color w:val="auto"/>
          <w:sz w:val="24"/>
          <w:szCs w:val="24"/>
        </w:rPr>
        <w:t>: How many hours did you work on the project? : 100</w:t>
      </w:r>
    </w:p>
    <w:p w14:paraId="2F08C3DB" w14:textId="547E6796" w:rsidR="00297376" w:rsidRDefault="00297376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Output: That is 4 days and 4 hours.</w:t>
      </w:r>
      <w:r w:rsidRPr="00C7618D">
        <w:rPr>
          <w:rFonts w:asciiTheme="minorHAnsi" w:hAnsiTheme="minorHAnsi"/>
          <w:b/>
          <w:color w:val="auto"/>
          <w:sz w:val="24"/>
          <w:szCs w:val="24"/>
        </w:rPr>
        <w:t xml:space="preserve"> </w:t>
      </w:r>
    </w:p>
    <w:p w14:paraId="3B5B5BDA" w14:textId="77777777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</w:p>
    <w:p w14:paraId="3ADF977B" w14:textId="33F27C05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r w:rsidRPr="00620189">
        <w:rPr>
          <w:rFonts w:asciiTheme="minorHAnsi" w:hAnsiTheme="minorHAnsi"/>
          <w:b/>
          <w:color w:val="auto"/>
          <w:sz w:val="24"/>
          <w:szCs w:val="24"/>
        </w:rPr>
        <w:t>//declare variables</w:t>
      </w:r>
    </w:p>
    <w:p w14:paraId="788CA308" w14:textId="539B44F7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Int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days, hours,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totalHours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>;</w:t>
      </w:r>
    </w:p>
    <w:p w14:paraId="5B3A479D" w14:textId="3561AFFE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</w:p>
    <w:p w14:paraId="7FA96F53" w14:textId="4057F7F5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//retrieve input</w:t>
      </w:r>
    </w:p>
    <w:p w14:paraId="5C583E39" w14:textId="2EC34110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“How many hours did you spend on your project</w:t>
      </w:r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?:</w:t>
      </w:r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>”;</w:t>
      </w:r>
    </w:p>
    <w:p w14:paraId="5D3ECB4E" w14:textId="0555B224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Cin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&gt;&gt;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totalHours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>;</w:t>
      </w:r>
    </w:p>
    <w:p w14:paraId="4D0A5BE8" w14:textId="77777777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</w:p>
    <w:p w14:paraId="09D05763" w14:textId="76E244A0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//calculate</w:t>
      </w:r>
    </w:p>
    <w:p w14:paraId="18B51B3A" w14:textId="1D908A38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days</w:t>
      </w:r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totalHours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/ 24;</w:t>
      </w:r>
    </w:p>
    <w:p w14:paraId="370D8ABF" w14:textId="4D134F19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hours</w:t>
      </w:r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totalHours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% 24;</w:t>
      </w:r>
    </w:p>
    <w:p w14:paraId="76407479" w14:textId="77777777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</w:p>
    <w:p w14:paraId="63375FAF" w14:textId="5E5EA240" w:rsid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r>
        <w:rPr>
          <w:rFonts w:asciiTheme="minorHAnsi" w:hAnsiTheme="minorHAnsi"/>
          <w:b/>
          <w:color w:val="auto"/>
          <w:sz w:val="24"/>
          <w:szCs w:val="24"/>
        </w:rPr>
        <w:t>//display</w:t>
      </w:r>
    </w:p>
    <w:p w14:paraId="6F835DBE" w14:textId="24073945" w:rsidR="00620189" w:rsidRPr="00620189" w:rsidRDefault="00620189" w:rsidP="00784855">
      <w:pPr>
        <w:spacing w:after="0" w:line="256" w:lineRule="auto"/>
        <w:ind w:left="0" w:right="0" w:firstLine="0"/>
        <w:rPr>
          <w:rFonts w:asciiTheme="minorHAnsi" w:hAnsiTheme="minorHAnsi"/>
          <w:b/>
          <w:color w:val="auto"/>
          <w:sz w:val="24"/>
          <w:szCs w:val="24"/>
        </w:rPr>
      </w:pP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color w:val="auto"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color w:val="auto"/>
          <w:sz w:val="24"/>
          <w:szCs w:val="24"/>
        </w:rPr>
        <w:t xml:space="preserve"> &lt;&lt; “You spent </w:t>
      </w:r>
      <w:proofErr w:type="gramStart"/>
      <w:r>
        <w:rPr>
          <w:rFonts w:asciiTheme="minorHAnsi" w:hAnsiTheme="minorHAnsi"/>
          <w:b/>
          <w:color w:val="auto"/>
          <w:sz w:val="24"/>
          <w:szCs w:val="24"/>
        </w:rPr>
        <w:t>“ &lt;</w:t>
      </w:r>
      <w:proofErr w:type="gramEnd"/>
      <w:r>
        <w:rPr>
          <w:rFonts w:asciiTheme="minorHAnsi" w:hAnsiTheme="minorHAnsi"/>
          <w:b/>
          <w:color w:val="auto"/>
          <w:sz w:val="24"/>
          <w:szCs w:val="24"/>
        </w:rPr>
        <w:t>&lt; days &lt;&lt; “ days and “ &lt;&lt; hours &lt;&lt; “ hours on your project.”</w:t>
      </w:r>
    </w:p>
    <w:p w14:paraId="2F98DE2A" w14:textId="77777777" w:rsidR="00EA7AF3" w:rsidRDefault="00EA7AF3" w:rsidP="009A277E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</w:p>
    <w:p w14:paraId="168FC568" w14:textId="77777777" w:rsidR="00EA7AF3" w:rsidRDefault="00EA7AF3" w:rsidP="00A31DC3">
      <w:pPr>
        <w:pStyle w:val="Heading1"/>
        <w:numPr>
          <w:ilvl w:val="0"/>
          <w:numId w:val="6"/>
        </w:numPr>
        <w:ind w:right="879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  Calorie Counter </w:t>
      </w:r>
    </w:p>
    <w:p w14:paraId="2494D996" w14:textId="77777777" w:rsidR="00EA7AF3" w:rsidRDefault="00EA7AF3" w:rsidP="00EA7AF3">
      <w:pPr>
        <w:spacing w:after="0" w:line="244" w:lineRule="auto"/>
        <w:ind w:left="-5" w:right="100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box of cookies holds 60 cookies. The calorie information on the box claims that there are 12 servings in the bag and that each serving equals 200 calories.  Write a program that asks the user to enter how many cookies she/he ate and then print the total number of calories consumed. </w:t>
      </w:r>
    </w:p>
    <w:p w14:paraId="7D6C08CF" w14:textId="2771F438" w:rsidR="00EA7AF3" w:rsidRPr="00C7618D" w:rsidRDefault="00EA7AF3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54004C41" w14:textId="1A7AB520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Sample input: </w:t>
      </w:r>
    </w:p>
    <w:p w14:paraId="30F74E11" w14:textId="77777777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</w:p>
    <w:p w14:paraId="76AF1212" w14:textId="3B503314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>How many cookies did you eat? : 100</w:t>
      </w:r>
    </w:p>
    <w:p w14:paraId="0EC45086" w14:textId="1C51D862" w:rsidR="00C81777" w:rsidRPr="00C7618D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color w:val="auto"/>
          <w:sz w:val="24"/>
          <w:szCs w:val="24"/>
        </w:rPr>
      </w:pPr>
      <w:r w:rsidRPr="00C7618D">
        <w:rPr>
          <w:rFonts w:asciiTheme="minorHAnsi" w:hAnsiTheme="minorHAnsi"/>
          <w:color w:val="auto"/>
          <w:sz w:val="24"/>
          <w:szCs w:val="24"/>
        </w:rPr>
        <w:t xml:space="preserve">The Calories you consumed </w:t>
      </w:r>
      <w:proofErr w:type="gramStart"/>
      <w:r w:rsidRPr="00C7618D">
        <w:rPr>
          <w:rFonts w:asciiTheme="minorHAnsi" w:hAnsiTheme="minorHAnsi"/>
          <w:color w:val="auto"/>
          <w:sz w:val="24"/>
          <w:szCs w:val="24"/>
        </w:rPr>
        <w:t>are :</w:t>
      </w:r>
      <w:proofErr w:type="gramEnd"/>
      <w:r w:rsidRPr="00C7618D">
        <w:rPr>
          <w:rFonts w:asciiTheme="minorHAnsi" w:hAnsiTheme="minorHAnsi"/>
          <w:color w:val="auto"/>
          <w:sz w:val="24"/>
          <w:szCs w:val="24"/>
        </w:rPr>
        <w:t xml:space="preserve"> 4000</w:t>
      </w:r>
    </w:p>
    <w:p w14:paraId="2A7A4D61" w14:textId="77777777" w:rsidR="00C81777" w:rsidRDefault="00C81777" w:rsidP="00EA7AF3">
      <w:pPr>
        <w:spacing w:after="0" w:line="256" w:lineRule="auto"/>
        <w:ind w:left="0" w:right="0" w:firstLine="0"/>
        <w:rPr>
          <w:rFonts w:asciiTheme="minorHAnsi" w:hAnsiTheme="minorHAnsi"/>
          <w:sz w:val="24"/>
          <w:szCs w:val="24"/>
        </w:rPr>
      </w:pPr>
    </w:p>
    <w:p w14:paraId="3F437A43" w14:textId="04AB9E70" w:rsidR="00EA7AF3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//declare variables</w:t>
      </w:r>
    </w:p>
    <w:p w14:paraId="442CC5C3" w14:textId="176B2845" w:rsidR="00620189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Int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boxCalories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/>
          <w:sz w:val="24"/>
          <w:szCs w:val="24"/>
        </w:rPr>
        <w:t>cookieCalories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/>
          <w:sz w:val="24"/>
          <w:szCs w:val="24"/>
        </w:rPr>
        <w:t>cookiesEaten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b/>
          <w:sz w:val="24"/>
          <w:szCs w:val="24"/>
        </w:rPr>
        <w:t>caloriesConsumed</w:t>
      </w:r>
      <w:proofErr w:type="spellEnd"/>
      <w:r>
        <w:rPr>
          <w:rFonts w:asciiTheme="minorHAnsi" w:hAnsiTheme="minorHAnsi"/>
          <w:b/>
          <w:sz w:val="24"/>
          <w:szCs w:val="24"/>
        </w:rPr>
        <w:t>;</w:t>
      </w:r>
    </w:p>
    <w:p w14:paraId="46E9E4EF" w14:textId="77777777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16009226" w14:textId="4C150DEC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//retrieve input</w:t>
      </w:r>
    </w:p>
    <w:p w14:paraId="2EF36FCE" w14:textId="50E9F5D0" w:rsidR="00620189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“How many cookies did you eat</w:t>
      </w:r>
      <w:proofErr w:type="gramStart"/>
      <w:r>
        <w:rPr>
          <w:rFonts w:asciiTheme="minorHAnsi" w:hAnsiTheme="minorHAnsi"/>
          <w:b/>
          <w:sz w:val="24"/>
          <w:szCs w:val="24"/>
        </w:rPr>
        <w:t>?:</w:t>
      </w:r>
      <w:proofErr w:type="gramEnd"/>
      <w:r>
        <w:rPr>
          <w:rFonts w:asciiTheme="minorHAnsi" w:hAnsiTheme="minorHAnsi"/>
          <w:b/>
          <w:sz w:val="24"/>
          <w:szCs w:val="24"/>
        </w:rPr>
        <w:t>”</w:t>
      </w:r>
    </w:p>
    <w:p w14:paraId="3A880E0B" w14:textId="706AC993" w:rsidR="00BA5945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Cin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&gt;&gt; </w:t>
      </w:r>
      <w:proofErr w:type="spellStart"/>
      <w:r>
        <w:rPr>
          <w:rFonts w:asciiTheme="minorHAnsi" w:hAnsiTheme="minorHAnsi"/>
          <w:b/>
          <w:sz w:val="24"/>
          <w:szCs w:val="24"/>
        </w:rPr>
        <w:t>cookiesEaten</w:t>
      </w:r>
      <w:proofErr w:type="spellEnd"/>
      <w:r>
        <w:rPr>
          <w:rFonts w:asciiTheme="minorHAnsi" w:hAnsiTheme="minorHAnsi"/>
          <w:b/>
          <w:sz w:val="24"/>
          <w:szCs w:val="24"/>
        </w:rPr>
        <w:t>;</w:t>
      </w:r>
    </w:p>
    <w:p w14:paraId="5EC3F9A3" w14:textId="77777777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1F4CD96E" w14:textId="002EAF03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//calculate</w:t>
      </w:r>
    </w:p>
    <w:p w14:paraId="623E040F" w14:textId="36A3BBFE" w:rsidR="00620189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/>
          <w:sz w:val="24"/>
          <w:szCs w:val="24"/>
        </w:rPr>
        <w:t>boxCalories</w:t>
      </w:r>
      <w:proofErr w:type="spellEnd"/>
      <w:proofErr w:type="gramEnd"/>
      <w:r>
        <w:rPr>
          <w:rFonts w:asciiTheme="minorHAnsi" w:hAnsiTheme="minorHAnsi"/>
          <w:b/>
          <w:sz w:val="24"/>
          <w:szCs w:val="24"/>
        </w:rPr>
        <w:t xml:space="preserve"> = 200 * 12;</w:t>
      </w:r>
    </w:p>
    <w:p w14:paraId="4BC3EE8F" w14:textId="549EC519" w:rsidR="00BA5945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/>
          <w:sz w:val="24"/>
          <w:szCs w:val="24"/>
        </w:rPr>
        <w:t>cookieCalories</w:t>
      </w:r>
      <w:proofErr w:type="spellEnd"/>
      <w:proofErr w:type="gramEnd"/>
      <w:r>
        <w:rPr>
          <w:rFonts w:asciiTheme="minorHAnsi" w:hAnsiTheme="minorHAnsi"/>
          <w:b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sz w:val="24"/>
          <w:szCs w:val="24"/>
        </w:rPr>
        <w:t>boxCalories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/ 60;</w:t>
      </w:r>
    </w:p>
    <w:p w14:paraId="426FC329" w14:textId="69FC3BAD" w:rsidR="00BA5945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proofErr w:type="gramStart"/>
      <w:r>
        <w:rPr>
          <w:rFonts w:asciiTheme="minorHAnsi" w:hAnsiTheme="minorHAnsi"/>
          <w:b/>
          <w:sz w:val="24"/>
          <w:szCs w:val="24"/>
        </w:rPr>
        <w:t>caloriesConsumed</w:t>
      </w:r>
      <w:proofErr w:type="spellEnd"/>
      <w:proofErr w:type="gramEnd"/>
      <w:r>
        <w:rPr>
          <w:rFonts w:asciiTheme="minorHAnsi" w:hAnsiTheme="minorHAnsi"/>
          <w:b/>
          <w:sz w:val="24"/>
          <w:szCs w:val="24"/>
        </w:rPr>
        <w:t xml:space="preserve"> = </w:t>
      </w:r>
      <w:proofErr w:type="spellStart"/>
      <w:r>
        <w:rPr>
          <w:rFonts w:asciiTheme="minorHAnsi" w:hAnsiTheme="minorHAnsi"/>
          <w:b/>
          <w:sz w:val="24"/>
          <w:szCs w:val="24"/>
        </w:rPr>
        <w:t>cookiesEaten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* </w:t>
      </w:r>
      <w:proofErr w:type="spellStart"/>
      <w:r>
        <w:rPr>
          <w:rFonts w:asciiTheme="minorHAnsi" w:hAnsiTheme="minorHAnsi"/>
          <w:b/>
          <w:sz w:val="24"/>
          <w:szCs w:val="24"/>
        </w:rPr>
        <w:t>cookieCalories</w:t>
      </w:r>
      <w:proofErr w:type="spellEnd"/>
      <w:r>
        <w:rPr>
          <w:rFonts w:asciiTheme="minorHAnsi" w:hAnsiTheme="minorHAnsi"/>
          <w:b/>
          <w:sz w:val="24"/>
          <w:szCs w:val="24"/>
        </w:rPr>
        <w:t>;</w:t>
      </w:r>
    </w:p>
    <w:p w14:paraId="19FCA75C" w14:textId="77777777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</w:p>
    <w:p w14:paraId="0CAD40C7" w14:textId="6850315C" w:rsidR="00620189" w:rsidRDefault="00620189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//output</w:t>
      </w:r>
    </w:p>
    <w:p w14:paraId="0C8A55C2" w14:textId="26CC4E4E" w:rsidR="00BA5945" w:rsidRPr="00620189" w:rsidRDefault="00BA5945" w:rsidP="00DE3C87">
      <w:pPr>
        <w:spacing w:after="0" w:line="256" w:lineRule="auto"/>
        <w:ind w:left="0" w:right="0" w:firstLine="0"/>
        <w:rPr>
          <w:rFonts w:asciiTheme="minorHAnsi" w:hAnsiTheme="minorHAnsi"/>
          <w:b/>
          <w:sz w:val="24"/>
          <w:szCs w:val="24"/>
        </w:rPr>
      </w:pPr>
      <w:proofErr w:type="spellStart"/>
      <w:r>
        <w:rPr>
          <w:rFonts w:asciiTheme="minorHAnsi" w:hAnsiTheme="minorHAnsi"/>
          <w:b/>
          <w:sz w:val="24"/>
          <w:szCs w:val="24"/>
        </w:rPr>
        <w:t>Cout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</w:t>
      </w:r>
      <w:proofErr w:type="spellStart"/>
      <w:r>
        <w:rPr>
          <w:rFonts w:asciiTheme="minorHAnsi" w:hAnsiTheme="minorHAnsi"/>
          <w:b/>
          <w:sz w:val="24"/>
          <w:szCs w:val="24"/>
        </w:rPr>
        <w:t>endl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“You consumed </w:t>
      </w:r>
      <w:proofErr w:type="gramStart"/>
      <w:r>
        <w:rPr>
          <w:rFonts w:asciiTheme="minorHAnsi" w:hAnsiTheme="minorHAnsi"/>
          <w:b/>
          <w:sz w:val="24"/>
          <w:szCs w:val="24"/>
        </w:rPr>
        <w:t>“ &lt;</w:t>
      </w:r>
      <w:proofErr w:type="gramEnd"/>
      <w:r>
        <w:rPr>
          <w:rFonts w:asciiTheme="minorHAnsi" w:hAnsiTheme="minorHAnsi"/>
          <w:b/>
          <w:sz w:val="24"/>
          <w:szCs w:val="24"/>
        </w:rPr>
        <w:t xml:space="preserve">&lt; </w:t>
      </w:r>
      <w:proofErr w:type="spellStart"/>
      <w:r>
        <w:rPr>
          <w:rFonts w:asciiTheme="minorHAnsi" w:hAnsiTheme="minorHAnsi"/>
          <w:b/>
          <w:sz w:val="24"/>
          <w:szCs w:val="24"/>
        </w:rPr>
        <w:t>caloriesConsumed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&lt;&lt; “ calories!”;</w:t>
      </w:r>
    </w:p>
    <w:sectPr w:rsidR="00BA5945" w:rsidRPr="0062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32B"/>
    <w:multiLevelType w:val="hybridMultilevel"/>
    <w:tmpl w:val="E1B8FED2"/>
    <w:lvl w:ilvl="0" w:tplc="6E845EE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C365A6"/>
    <w:multiLevelType w:val="hybridMultilevel"/>
    <w:tmpl w:val="EE18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5408B"/>
    <w:multiLevelType w:val="hybridMultilevel"/>
    <w:tmpl w:val="1346D8F2"/>
    <w:lvl w:ilvl="0" w:tplc="3F064E36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5DBC"/>
    <w:multiLevelType w:val="hybridMultilevel"/>
    <w:tmpl w:val="BF00D480"/>
    <w:lvl w:ilvl="0" w:tplc="6C463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682746"/>
    <w:multiLevelType w:val="hybridMultilevel"/>
    <w:tmpl w:val="329C0A4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74732918"/>
    <w:multiLevelType w:val="hybridMultilevel"/>
    <w:tmpl w:val="F7D2C722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">
    <w15:presenceInfo w15:providerId="None" w15:userId="J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07"/>
    <w:rsid w:val="00042AA2"/>
    <w:rsid w:val="002045B5"/>
    <w:rsid w:val="00286F07"/>
    <w:rsid w:val="00297376"/>
    <w:rsid w:val="00332CAD"/>
    <w:rsid w:val="00333B6E"/>
    <w:rsid w:val="003A3F27"/>
    <w:rsid w:val="00411BDC"/>
    <w:rsid w:val="00424277"/>
    <w:rsid w:val="00492B1D"/>
    <w:rsid w:val="004A52F6"/>
    <w:rsid w:val="004D5D04"/>
    <w:rsid w:val="004E06A2"/>
    <w:rsid w:val="004F650C"/>
    <w:rsid w:val="0056289B"/>
    <w:rsid w:val="005E4EF0"/>
    <w:rsid w:val="00620189"/>
    <w:rsid w:val="006E25BE"/>
    <w:rsid w:val="00755A31"/>
    <w:rsid w:val="00784855"/>
    <w:rsid w:val="007A1C33"/>
    <w:rsid w:val="00894D8C"/>
    <w:rsid w:val="008B5553"/>
    <w:rsid w:val="009525E4"/>
    <w:rsid w:val="00952B38"/>
    <w:rsid w:val="009A277E"/>
    <w:rsid w:val="009B167B"/>
    <w:rsid w:val="00A31DC3"/>
    <w:rsid w:val="00A778FA"/>
    <w:rsid w:val="00AA6A8B"/>
    <w:rsid w:val="00B33F36"/>
    <w:rsid w:val="00B3769E"/>
    <w:rsid w:val="00B63A02"/>
    <w:rsid w:val="00B94314"/>
    <w:rsid w:val="00BA5945"/>
    <w:rsid w:val="00BC5F3F"/>
    <w:rsid w:val="00BC6C0E"/>
    <w:rsid w:val="00C106BB"/>
    <w:rsid w:val="00C2424C"/>
    <w:rsid w:val="00C63386"/>
    <w:rsid w:val="00C7618D"/>
    <w:rsid w:val="00C81777"/>
    <w:rsid w:val="00DB10CD"/>
    <w:rsid w:val="00DE3C87"/>
    <w:rsid w:val="00E06FC5"/>
    <w:rsid w:val="00E14D7A"/>
    <w:rsid w:val="00E51E96"/>
    <w:rsid w:val="00EA7AF3"/>
    <w:rsid w:val="00F82723"/>
    <w:rsid w:val="00FA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49FD7"/>
  <w15:docId w15:val="{E1D7F094-CA9D-4038-85C8-7168121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AF3"/>
    <w:pPr>
      <w:spacing w:after="15" w:line="247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EA7AF3"/>
    <w:pPr>
      <w:keepNext/>
      <w:keepLines/>
      <w:spacing w:after="13" w:line="247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F3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Default">
    <w:name w:val="Default"/>
    <w:rsid w:val="009A277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2AA2"/>
    <w:pPr>
      <w:spacing w:line="248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5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5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52F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5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52F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2F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9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Goat Prime</cp:lastModifiedBy>
  <cp:revision>2</cp:revision>
  <dcterms:created xsi:type="dcterms:W3CDTF">2015-09-15T02:55:00Z</dcterms:created>
  <dcterms:modified xsi:type="dcterms:W3CDTF">2015-09-15T02:55:00Z</dcterms:modified>
</cp:coreProperties>
</file>